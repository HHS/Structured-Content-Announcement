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59DB7EEE" w:rsidR="00190B4B" w:rsidRPr="005619F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>HHS.gov</w:t>
      </w:r>
      <w:r w:rsidR="00EF7111">
        <w:rPr>
          <w:b/>
        </w:rPr>
        <w:t xml:space="preserve"> </w:t>
      </w:r>
      <w:r w:rsidR="00984F42">
        <w:rPr>
          <w:b/>
        </w:rPr>
        <w:t>Announcement</w:t>
      </w:r>
      <w:r w:rsidR="0053556E">
        <w:rPr>
          <w:b/>
        </w:rPr>
        <w:t xml:space="preserve"> </w:t>
      </w:r>
    </w:p>
    <w:p w14:paraId="4ACCC2F0" w14:textId="4F258B18" w:rsidR="00C16A96" w:rsidRPr="002D042E" w:rsidRDefault="00EF7111" w:rsidP="005A006A">
      <w:pPr>
        <w:rPr>
          <w:i/>
        </w:rPr>
      </w:pPr>
      <w:r>
        <w:rPr>
          <w:i/>
        </w:rPr>
        <w:t>This</w:t>
      </w:r>
      <w:r w:rsidR="001F2FE9">
        <w:rPr>
          <w:i/>
        </w:rPr>
        <w:t xml:space="preserve"> Word document</w:t>
      </w:r>
      <w:r>
        <w:rPr>
          <w:i/>
        </w:rPr>
        <w:t xml:space="preserve"> can be attached</w:t>
      </w:r>
      <w:r w:rsidR="001F2FE9">
        <w:rPr>
          <w:i/>
        </w:rPr>
        <w:t xml:space="preserve"> to </w:t>
      </w:r>
      <w:r>
        <w:rPr>
          <w:i/>
        </w:rPr>
        <w:t xml:space="preserve">a </w:t>
      </w:r>
      <w:r w:rsidR="001F2FE9">
        <w:rPr>
          <w:i/>
        </w:rPr>
        <w:t>JIRA t</w:t>
      </w:r>
      <w:r>
        <w:rPr>
          <w:i/>
        </w:rPr>
        <w:t xml:space="preserve">icket </w:t>
      </w:r>
      <w:r w:rsidR="0029322A">
        <w:rPr>
          <w:i/>
        </w:rPr>
        <w:t xml:space="preserve">using the </w:t>
      </w:r>
      <w:r w:rsidR="00F91B92" w:rsidRPr="00F91B92">
        <w:rPr>
          <w:i/>
          <w:rPrChange w:id="0" w:author="O'Connor, Laura" w:date="2016-04-13T14:38:00Z">
            <w:rPr>
              <w:b/>
              <w:i/>
            </w:rPr>
          </w:rPrChange>
        </w:rPr>
        <w:t>Ticket</w:t>
      </w:r>
      <w:r w:rsidR="00F91B92" w:rsidRPr="00EF7111">
        <w:rPr>
          <w:b/>
          <w:i/>
        </w:rPr>
        <w:t xml:space="preserve"> </w:t>
      </w:r>
      <w:r w:rsidR="0029322A">
        <w:rPr>
          <w:i/>
        </w:rPr>
        <w:t>issue type.</w:t>
      </w:r>
    </w:p>
    <w:tbl>
      <w:tblPr>
        <w:tblStyle w:val="TableGrid"/>
        <w:tblW w:w="935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5940"/>
        <w:tblGridChange w:id="1">
          <w:tblGrid>
            <w:gridCol w:w="2065"/>
            <w:gridCol w:w="1350"/>
            <w:gridCol w:w="5940"/>
          </w:tblGrid>
        </w:tblGridChange>
      </w:tblGrid>
      <w:tr w:rsidR="00F3326C" w14:paraId="1E44B7F8" w14:textId="77777777" w:rsidTr="0053556E">
        <w:tc>
          <w:tcPr>
            <w:tcW w:w="2065" w:type="dxa"/>
            <w:shd w:val="clear" w:color="auto" w:fill="000000" w:themeFill="text1"/>
          </w:tcPr>
          <w:p w14:paraId="055FAC7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350" w:type="dxa"/>
            <w:shd w:val="clear" w:color="auto" w:fill="000000" w:themeFill="text1"/>
          </w:tcPr>
          <w:p w14:paraId="42689086" w14:textId="77777777" w:rsidR="00F3326C" w:rsidRPr="00F3326C" w:rsidRDefault="002F6E30" w:rsidP="00781497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5940" w:type="dxa"/>
            <w:shd w:val="clear" w:color="auto" w:fill="000000" w:themeFill="text1"/>
          </w:tcPr>
          <w:p w14:paraId="407D341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Content</w:t>
            </w:r>
            <w:r w:rsidR="002F6E30">
              <w:rPr>
                <w:b/>
                <w:color w:val="FFFFFF" w:themeColor="background1"/>
              </w:rPr>
              <w:t xml:space="preserve"> &amp; Metadata </w:t>
            </w:r>
          </w:p>
        </w:tc>
      </w:tr>
      <w:tr w:rsidR="006174D1" w14:paraId="4F6C03DB" w14:textId="77777777" w:rsidTr="0053556E">
        <w:tc>
          <w:tcPr>
            <w:tcW w:w="2065" w:type="dxa"/>
            <w:shd w:val="pct5" w:color="auto" w:fill="auto"/>
          </w:tcPr>
          <w:p w14:paraId="1A352A04" w14:textId="28ACF8EC" w:rsidR="006174D1" w:rsidRDefault="0053556E" w:rsidP="00302415">
            <w:pPr>
              <w:spacing w:before="60" w:after="80"/>
            </w:pPr>
            <w:r>
              <w:t>Title</w:t>
            </w:r>
          </w:p>
        </w:tc>
        <w:tc>
          <w:tcPr>
            <w:tcW w:w="1350" w:type="dxa"/>
          </w:tcPr>
          <w:p w14:paraId="04999873" w14:textId="4A1D0119" w:rsidR="006174D1" w:rsidRPr="00F3326C" w:rsidRDefault="0053556E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137A21B6" w14:textId="2D75CDA3" w:rsidR="006174D1" w:rsidRPr="006174D1" w:rsidRDefault="00EF7111" w:rsidP="00302415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Limited</w:t>
            </w:r>
            <w:r w:rsidRPr="00EF7111">
              <w:rPr>
                <w:i/>
                <w:sz w:val="20"/>
                <w:szCs w:val="20"/>
              </w:rPr>
              <w:t xml:space="preserve"> to 65 characters</w:t>
            </w:r>
            <w:r>
              <w:rPr>
                <w:i/>
                <w:sz w:val="20"/>
                <w:szCs w:val="20"/>
              </w:rPr>
              <w:t>, including spaces</w:t>
            </w:r>
            <w:r w:rsidRPr="00EF7111">
              <w:rPr>
                <w:i/>
                <w:sz w:val="20"/>
                <w:szCs w:val="20"/>
              </w:rPr>
              <w:t>. Used for browser title, breadcrumb, search results, and social sharing.</w:t>
            </w:r>
          </w:p>
        </w:tc>
      </w:tr>
      <w:tr w:rsidR="00EF7111" w14:paraId="4CFDEE63" w14:textId="77777777" w:rsidTr="0053556E">
        <w:tc>
          <w:tcPr>
            <w:tcW w:w="2065" w:type="dxa"/>
            <w:shd w:val="pct5" w:color="auto" w:fill="auto"/>
          </w:tcPr>
          <w:p w14:paraId="1D4CC7B4" w14:textId="326CFF46" w:rsidR="00EF7111" w:rsidRDefault="00EF7111" w:rsidP="00302415">
            <w:pPr>
              <w:spacing w:before="60" w:after="80"/>
            </w:pPr>
            <w:r>
              <w:t>Full Title</w:t>
            </w:r>
          </w:p>
        </w:tc>
        <w:tc>
          <w:tcPr>
            <w:tcW w:w="1350" w:type="dxa"/>
          </w:tcPr>
          <w:p w14:paraId="2596056E" w14:textId="427C63B0" w:rsidR="00EF7111" w:rsidRDefault="00EF7111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075B19EB" w14:textId="62BE19E8" w:rsidR="00EF7111" w:rsidRDefault="00EF7111" w:rsidP="00302415">
            <w:pPr>
              <w:spacing w:before="60" w:after="80"/>
              <w:rPr>
                <w:i/>
                <w:sz w:val="20"/>
                <w:szCs w:val="20"/>
              </w:rPr>
            </w:pPr>
            <w:r w:rsidRPr="00EF7111">
              <w:rPr>
                <w:i/>
                <w:sz w:val="20"/>
                <w:szCs w:val="20"/>
              </w:rPr>
              <w:t>Expand on the 65-character Title if needed. Used as the H1 heading on a page.</w:t>
            </w:r>
          </w:p>
        </w:tc>
      </w:tr>
      <w:tr w:rsidR="00C81B61" w14:paraId="248EE7F9" w14:textId="77777777" w:rsidTr="0053556E">
        <w:tc>
          <w:tcPr>
            <w:tcW w:w="2065" w:type="dxa"/>
            <w:shd w:val="pct5" w:color="auto" w:fill="auto"/>
          </w:tcPr>
          <w:p w14:paraId="1E083B8F" w14:textId="19660111" w:rsidR="00C81B61" w:rsidRDefault="00C81B61" w:rsidP="00302415">
            <w:pPr>
              <w:spacing w:before="60" w:after="80"/>
            </w:pPr>
            <w:r>
              <w:t>Subheadline</w:t>
            </w:r>
          </w:p>
        </w:tc>
        <w:tc>
          <w:tcPr>
            <w:tcW w:w="1350" w:type="dxa"/>
          </w:tcPr>
          <w:p w14:paraId="3CE18EB4" w14:textId="77777777" w:rsidR="00C81B61" w:rsidRDefault="00C81B61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342C5A3F" w14:textId="7943B932" w:rsidR="00C81B61" w:rsidRDefault="00C81B61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Subheadline if this is a news release, expanding on the information in the headline.</w:t>
            </w:r>
          </w:p>
        </w:tc>
      </w:tr>
      <w:tr w:rsidR="00C81B61" w14:paraId="3B0E2ECA" w14:textId="77777777" w:rsidTr="0053556E">
        <w:tc>
          <w:tcPr>
            <w:tcW w:w="2065" w:type="dxa"/>
            <w:shd w:val="pct5" w:color="auto" w:fill="auto"/>
          </w:tcPr>
          <w:p w14:paraId="30955584" w14:textId="2A25D273" w:rsidR="00C81B61" w:rsidRDefault="00C81B61" w:rsidP="00302415">
            <w:pPr>
              <w:spacing w:before="60" w:after="80"/>
            </w:pPr>
            <w:r>
              <w:t>Contact</w:t>
            </w:r>
          </w:p>
        </w:tc>
        <w:tc>
          <w:tcPr>
            <w:tcW w:w="1350" w:type="dxa"/>
          </w:tcPr>
          <w:p w14:paraId="6BFE832A" w14:textId="77777777" w:rsidR="00C81B61" w:rsidRDefault="00C81B61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1DFAD6C6" w14:textId="0807622B" w:rsidR="00C81B61" w:rsidRDefault="00C81B61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or office to contact.</w:t>
            </w:r>
          </w:p>
        </w:tc>
      </w:tr>
      <w:tr w:rsidR="00C81B61" w14:paraId="5E21BED3" w14:textId="77777777" w:rsidTr="0053556E">
        <w:tc>
          <w:tcPr>
            <w:tcW w:w="2065" w:type="dxa"/>
            <w:shd w:val="pct5" w:color="auto" w:fill="auto"/>
          </w:tcPr>
          <w:p w14:paraId="19EE8B3D" w14:textId="4FA29BCA" w:rsidR="00C81B61" w:rsidRDefault="00C81B61" w:rsidP="00302415">
            <w:pPr>
              <w:spacing w:before="60" w:after="80"/>
            </w:pPr>
            <w:r>
              <w:t>Media Contact Phone</w:t>
            </w:r>
          </w:p>
        </w:tc>
        <w:tc>
          <w:tcPr>
            <w:tcW w:w="1350" w:type="dxa"/>
          </w:tcPr>
          <w:p w14:paraId="6F606518" w14:textId="77777777" w:rsidR="00C81B61" w:rsidRDefault="00C81B61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601343ED" w14:textId="175A9F0E" w:rsidR="00C81B61" w:rsidRDefault="00C81B61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Telephone number for Media contact in format 1-xxx-xxx-xxxx.</w:t>
            </w:r>
          </w:p>
        </w:tc>
      </w:tr>
      <w:tr w:rsidR="00C81B61" w14:paraId="58E79C68" w14:textId="77777777" w:rsidTr="0053556E">
        <w:tc>
          <w:tcPr>
            <w:tcW w:w="2065" w:type="dxa"/>
            <w:shd w:val="pct5" w:color="auto" w:fill="auto"/>
          </w:tcPr>
          <w:p w14:paraId="159F3EF3" w14:textId="4868365F" w:rsidR="00C81B61" w:rsidRDefault="00C81B61" w:rsidP="00302415">
            <w:pPr>
              <w:spacing w:before="60" w:after="80"/>
            </w:pPr>
            <w:r>
              <w:t>Media Contact Email</w:t>
            </w:r>
          </w:p>
        </w:tc>
        <w:tc>
          <w:tcPr>
            <w:tcW w:w="1350" w:type="dxa"/>
          </w:tcPr>
          <w:p w14:paraId="193EA3C1" w14:textId="77777777" w:rsidR="00C81B61" w:rsidRDefault="00C81B61" w:rsidP="00302415">
            <w:pPr>
              <w:spacing w:before="60" w:after="80"/>
              <w:jc w:val="center"/>
            </w:pPr>
          </w:p>
        </w:tc>
        <w:tc>
          <w:tcPr>
            <w:tcW w:w="5940" w:type="dxa"/>
          </w:tcPr>
          <w:p w14:paraId="131CF4CA" w14:textId="60FAA643" w:rsidR="00C81B61" w:rsidRDefault="00C81B61" w:rsidP="007036CA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Email address for media contact.</w:t>
            </w:r>
          </w:p>
        </w:tc>
      </w:tr>
      <w:tr w:rsidR="00F227C6" w14:paraId="5EFBD723" w14:textId="77777777" w:rsidTr="0053556E">
        <w:tc>
          <w:tcPr>
            <w:tcW w:w="2065" w:type="dxa"/>
            <w:shd w:val="pct5" w:color="auto" w:fill="auto"/>
          </w:tcPr>
          <w:p w14:paraId="5709FCE8" w14:textId="6A40D95B" w:rsidR="00F227C6" w:rsidRDefault="00F227C6" w:rsidP="00F227C6">
            <w:pPr>
              <w:spacing w:before="60" w:after="80"/>
            </w:pPr>
            <w:r>
              <w:t>Description</w:t>
            </w:r>
          </w:p>
        </w:tc>
        <w:tc>
          <w:tcPr>
            <w:tcW w:w="1350" w:type="dxa"/>
          </w:tcPr>
          <w:p w14:paraId="35383057" w14:textId="2AB55679" w:rsidR="00F227C6" w:rsidRDefault="00F227C6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47A34E33" w14:textId="1356211C" w:rsidR="00F227C6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</w:t>
            </w:r>
            <w:r w:rsidRPr="007036CA">
              <w:rPr>
                <w:i/>
                <w:sz w:val="20"/>
                <w:szCs w:val="20"/>
              </w:rPr>
              <w:t>imited to 160 characters</w:t>
            </w:r>
            <w:r>
              <w:rPr>
                <w:i/>
                <w:sz w:val="20"/>
                <w:szCs w:val="20"/>
              </w:rPr>
              <w:t>, including spaces</w:t>
            </w:r>
            <w:r w:rsidRPr="007036CA">
              <w:rPr>
                <w:i/>
                <w:sz w:val="20"/>
                <w:szCs w:val="20"/>
              </w:rPr>
              <w:t xml:space="preserve">. Used for social media and search results. Write a succinct sentence using keywords. </w:t>
            </w:r>
          </w:p>
        </w:tc>
      </w:tr>
      <w:tr w:rsidR="00F227C6" w14:paraId="23AB80FD" w14:textId="77777777" w:rsidTr="0053556E">
        <w:tc>
          <w:tcPr>
            <w:tcW w:w="2065" w:type="dxa"/>
            <w:shd w:val="pct5" w:color="auto" w:fill="auto"/>
          </w:tcPr>
          <w:p w14:paraId="75B398CD" w14:textId="058032D2" w:rsidR="00F227C6" w:rsidRDefault="00F227C6" w:rsidP="00F227C6">
            <w:pPr>
              <w:spacing w:before="60" w:after="80"/>
            </w:pPr>
            <w:r>
              <w:t>Date Published</w:t>
            </w:r>
          </w:p>
        </w:tc>
        <w:tc>
          <w:tcPr>
            <w:tcW w:w="1350" w:type="dxa"/>
          </w:tcPr>
          <w:p w14:paraId="05F9E1EB" w14:textId="222A4BA7" w:rsidR="00F227C6" w:rsidRDefault="00F227C6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5E5CA825" w14:textId="4BA50355" w:rsidR="00F227C6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Date of the announcement displayed in lists and at the top of a page.</w:t>
            </w:r>
          </w:p>
        </w:tc>
      </w:tr>
      <w:tr w:rsidR="00F227C6" w14:paraId="3540ADF8" w14:textId="77777777" w:rsidTr="0053556E">
        <w:tc>
          <w:tcPr>
            <w:tcW w:w="2065" w:type="dxa"/>
            <w:shd w:val="pct5" w:color="auto" w:fill="auto"/>
          </w:tcPr>
          <w:p w14:paraId="2F973A78" w14:textId="0D5EC269" w:rsidR="00F227C6" w:rsidRDefault="00F227C6" w:rsidP="00F227C6">
            <w:pPr>
              <w:spacing w:before="60" w:after="80"/>
            </w:pPr>
            <w:r>
              <w:t>Announcement Type</w:t>
            </w:r>
          </w:p>
        </w:tc>
        <w:tc>
          <w:tcPr>
            <w:tcW w:w="1350" w:type="dxa"/>
          </w:tcPr>
          <w:p w14:paraId="57AACD6E" w14:textId="7FF5CA12" w:rsidR="00F227C6" w:rsidRDefault="00F227C6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4E97EBDF" w14:textId="66BFC4E6" w:rsidR="00F227C6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 the type of announcement.</w:t>
            </w:r>
          </w:p>
        </w:tc>
      </w:tr>
      <w:tr w:rsidR="00F227C6" w14:paraId="55F9382C" w14:textId="77777777" w:rsidTr="00BF2B72">
        <w:tblPrEx>
          <w:tblW w:w="9355" w:type="dxa"/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Layout w:type="fixed"/>
          <w:tblPrExChange w:id="2" w:author="O'Connor, Laura" w:date="2016-04-13T14:39:00Z">
            <w:tblPrEx>
              <w:tblW w:w="9355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</w:tblPrEx>
          </w:tblPrExChange>
        </w:tblPrEx>
        <w:tc>
          <w:tcPr>
            <w:tcW w:w="2065" w:type="dxa"/>
            <w:shd w:val="clear" w:color="auto" w:fill="F2F2F2" w:themeFill="background1" w:themeFillShade="F2"/>
            <w:tcPrChange w:id="3" w:author="O'Connor, Laura" w:date="2016-04-13T14:39:00Z">
              <w:tcPr>
                <w:tcW w:w="2065" w:type="dxa"/>
                <w:shd w:val="pct5" w:color="auto" w:fill="auto"/>
              </w:tcPr>
            </w:tcPrChange>
          </w:tcPr>
          <w:p w14:paraId="74E90F7B" w14:textId="6C9950F1" w:rsidR="00F227C6" w:rsidRDefault="00F227C6" w:rsidP="00F227C6">
            <w:pPr>
              <w:spacing w:before="60" w:after="80"/>
            </w:pPr>
            <w:r>
              <w:t>Link to PDF or External News Announcement</w:t>
            </w:r>
          </w:p>
        </w:tc>
        <w:tc>
          <w:tcPr>
            <w:tcW w:w="1350" w:type="dxa"/>
            <w:shd w:val="clear" w:color="auto" w:fill="FFFFFF" w:themeFill="background1"/>
            <w:tcPrChange w:id="4" w:author="O'Connor, Laura" w:date="2016-04-13T14:39:00Z">
              <w:tcPr>
                <w:tcW w:w="1350" w:type="dxa"/>
              </w:tcPr>
            </w:tcPrChange>
          </w:tcPr>
          <w:p w14:paraId="2C03D214" w14:textId="77777777" w:rsidR="00F227C6" w:rsidRDefault="00F227C6" w:rsidP="00F227C6">
            <w:pPr>
              <w:spacing w:before="60" w:after="80"/>
              <w:jc w:val="center"/>
            </w:pPr>
          </w:p>
        </w:tc>
        <w:tc>
          <w:tcPr>
            <w:tcW w:w="5940" w:type="dxa"/>
            <w:shd w:val="clear" w:color="auto" w:fill="FFFFFF" w:themeFill="background1"/>
            <w:tcPrChange w:id="5" w:author="O'Connor, Laura" w:date="2016-04-13T14:39:00Z">
              <w:tcPr>
                <w:tcW w:w="5940" w:type="dxa"/>
              </w:tcPr>
            </w:tcPrChange>
          </w:tcPr>
          <w:p w14:paraId="299F0E6D" w14:textId="5083D543" w:rsidR="00F227C6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Enter the URL. Start </w:t>
            </w:r>
            <w:bookmarkStart w:id="6" w:name="_GoBack"/>
            <w:bookmarkEnd w:id="6"/>
            <w:r>
              <w:rPr>
                <w:i/>
                <w:sz w:val="20"/>
                <w:szCs w:val="20"/>
              </w:rPr>
              <w:t>with http:// or https://</w:t>
            </w:r>
          </w:p>
        </w:tc>
      </w:tr>
      <w:tr w:rsidR="00F227C6" w14:paraId="7A822516" w14:textId="77777777" w:rsidTr="00BF2B72">
        <w:tblPrEx>
          <w:tblW w:w="9355" w:type="dxa"/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Layout w:type="fixed"/>
          <w:tblPrExChange w:id="7" w:author="O'Connor, Laura" w:date="2016-04-13T14:39:00Z">
            <w:tblPrEx>
              <w:tblW w:w="9355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</w:tblPrEx>
          </w:tblPrExChange>
        </w:tblPrEx>
        <w:tc>
          <w:tcPr>
            <w:tcW w:w="2065" w:type="dxa"/>
            <w:shd w:val="clear" w:color="auto" w:fill="F2F2F2" w:themeFill="background1" w:themeFillShade="F2"/>
            <w:tcPrChange w:id="8" w:author="O'Connor, Laura" w:date="2016-04-13T14:39:00Z">
              <w:tcPr>
                <w:tcW w:w="2065" w:type="dxa"/>
                <w:shd w:val="clear" w:color="auto" w:fill="FFFFFF" w:themeFill="background1"/>
              </w:tcPr>
            </w:tcPrChange>
          </w:tcPr>
          <w:p w14:paraId="11D538E7" w14:textId="5B9CCD82" w:rsidR="00F227C6" w:rsidRDefault="00F227C6" w:rsidP="00F227C6">
            <w:pPr>
              <w:spacing w:before="60" w:after="80"/>
            </w:pPr>
            <w:r>
              <w:t>Topic Category</w:t>
            </w:r>
          </w:p>
        </w:tc>
        <w:tc>
          <w:tcPr>
            <w:tcW w:w="1350" w:type="dxa"/>
            <w:shd w:val="clear" w:color="auto" w:fill="FFFFFF" w:themeFill="background1"/>
            <w:tcPrChange w:id="9" w:author="O'Connor, Laura" w:date="2016-04-13T14:39:00Z">
              <w:tcPr>
                <w:tcW w:w="1350" w:type="dxa"/>
                <w:shd w:val="clear" w:color="auto" w:fill="FFFFFF" w:themeFill="background1"/>
              </w:tcPr>
            </w:tcPrChange>
          </w:tcPr>
          <w:p w14:paraId="3BF4BD53" w14:textId="4D231AEB" w:rsidR="00F227C6" w:rsidRDefault="0085639A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  <w:shd w:val="clear" w:color="auto" w:fill="FFFFFF" w:themeFill="background1"/>
            <w:tcPrChange w:id="10" w:author="O'Connor, Laura" w:date="2016-04-13T14:39:00Z">
              <w:tcPr>
                <w:tcW w:w="5940" w:type="dxa"/>
                <w:shd w:val="clear" w:color="auto" w:fill="FFFFFF" w:themeFill="background1"/>
              </w:tcPr>
            </w:tcPrChange>
          </w:tcPr>
          <w:p w14:paraId="370FF6F7" w14:textId="0442223B" w:rsidR="00F227C6" w:rsidRDefault="00F227C6" w:rsidP="00F91B92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Choose 1-2 main topics covered </w:t>
            </w:r>
            <w:r w:rsidR="00F91B92">
              <w:rPr>
                <w:i/>
                <w:sz w:val="20"/>
                <w:szCs w:val="20"/>
              </w:rPr>
              <w:t>in this announcement</w:t>
            </w:r>
            <w:r>
              <w:rPr>
                <w:i/>
                <w:sz w:val="20"/>
                <w:szCs w:val="20"/>
              </w:rPr>
              <w:t xml:space="preserve">. Use the “HHS Categories” list. </w:t>
            </w:r>
            <w:r w:rsidRPr="00AF1F0C">
              <w:rPr>
                <w:i/>
                <w:sz w:val="20"/>
                <w:szCs w:val="20"/>
              </w:rPr>
              <w:t xml:space="preserve">This information will not be shown to </w:t>
            </w:r>
            <w:r>
              <w:rPr>
                <w:i/>
                <w:sz w:val="20"/>
                <w:szCs w:val="20"/>
              </w:rPr>
              <w:t>site visitors.</w:t>
            </w:r>
          </w:p>
        </w:tc>
      </w:tr>
      <w:tr w:rsidR="00F227C6" w14:paraId="57DC72CE" w14:textId="77777777" w:rsidTr="0053556E">
        <w:tc>
          <w:tcPr>
            <w:tcW w:w="2065" w:type="dxa"/>
            <w:shd w:val="pct5" w:color="auto" w:fill="auto"/>
          </w:tcPr>
          <w:p w14:paraId="28C596BA" w14:textId="38B351E4" w:rsidR="00F227C6" w:rsidRDefault="00F227C6" w:rsidP="00F227C6">
            <w:pPr>
              <w:spacing w:before="60" w:after="80"/>
            </w:pPr>
            <w:r>
              <w:t>Audience</w:t>
            </w:r>
          </w:p>
        </w:tc>
        <w:tc>
          <w:tcPr>
            <w:tcW w:w="1350" w:type="dxa"/>
          </w:tcPr>
          <w:p w14:paraId="3F3421D5" w14:textId="73D79FD7" w:rsidR="00F227C6" w:rsidRDefault="0085639A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4E02AE10" w14:textId="7827DE76" w:rsidR="00F227C6" w:rsidRPr="0054789A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Choose the main target audience. Use the “HHS Audiences” list</w:t>
            </w:r>
            <w:r w:rsidR="00F91B92">
              <w:rPr>
                <w:i/>
                <w:sz w:val="20"/>
                <w:szCs w:val="20"/>
              </w:rPr>
              <w:t xml:space="preserve"> (more than one is allowed in case 1-2 are needed)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AF1F0C">
              <w:rPr>
                <w:i/>
                <w:sz w:val="20"/>
                <w:szCs w:val="20"/>
              </w:rPr>
              <w:t xml:space="preserve">This information will not be shown to </w:t>
            </w:r>
            <w:r>
              <w:rPr>
                <w:i/>
                <w:sz w:val="20"/>
                <w:szCs w:val="20"/>
              </w:rPr>
              <w:t xml:space="preserve">site </w:t>
            </w:r>
            <w:r w:rsidRPr="00AF1F0C">
              <w:rPr>
                <w:i/>
                <w:sz w:val="20"/>
                <w:szCs w:val="20"/>
              </w:rPr>
              <w:t>visitors.</w:t>
            </w:r>
          </w:p>
        </w:tc>
      </w:tr>
      <w:tr w:rsidR="00F227C6" w14:paraId="166FEE16" w14:textId="77777777" w:rsidTr="0053556E">
        <w:tc>
          <w:tcPr>
            <w:tcW w:w="2065" w:type="dxa"/>
            <w:shd w:val="pct5" w:color="auto" w:fill="auto"/>
          </w:tcPr>
          <w:p w14:paraId="3844DACE" w14:textId="5F0D8AD2" w:rsidR="00F227C6" w:rsidRDefault="00F227C6" w:rsidP="00F227C6">
            <w:pPr>
              <w:spacing w:before="60" w:after="80"/>
            </w:pPr>
            <w:r>
              <w:t>Last Reviewed</w:t>
            </w:r>
          </w:p>
        </w:tc>
        <w:tc>
          <w:tcPr>
            <w:tcW w:w="1350" w:type="dxa"/>
          </w:tcPr>
          <w:p w14:paraId="448AF145" w14:textId="25938969" w:rsidR="00F227C6" w:rsidRDefault="00F227C6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2156B524" w14:textId="0A54959A" w:rsidR="00F227C6" w:rsidRPr="0054789A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 w:rsidRPr="0054789A">
              <w:rPr>
                <w:i/>
                <w:sz w:val="20"/>
                <w:szCs w:val="20"/>
              </w:rPr>
              <w:t xml:space="preserve">The date </w:t>
            </w:r>
            <w:r>
              <w:rPr>
                <w:i/>
                <w:sz w:val="20"/>
                <w:szCs w:val="20"/>
              </w:rPr>
              <w:t>this article</w:t>
            </w:r>
            <w:r w:rsidRPr="0054789A">
              <w:rPr>
                <w:i/>
                <w:sz w:val="20"/>
                <w:szCs w:val="20"/>
              </w:rPr>
              <w:t xml:space="preserve"> was most recently reviewed and/or updated.</w:t>
            </w:r>
            <w:r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  <w:tr w:rsidR="00F227C6" w14:paraId="58E3D2C5" w14:textId="77777777" w:rsidTr="0053556E">
        <w:tc>
          <w:tcPr>
            <w:tcW w:w="2065" w:type="dxa"/>
            <w:shd w:val="pct5" w:color="auto" w:fill="auto"/>
          </w:tcPr>
          <w:p w14:paraId="1DB5838B" w14:textId="1E68D774" w:rsidR="00F227C6" w:rsidRDefault="00F227C6" w:rsidP="00F227C6">
            <w:pPr>
              <w:spacing w:before="60" w:after="80"/>
            </w:pPr>
            <w:r>
              <w:t>Created By</w:t>
            </w:r>
          </w:p>
        </w:tc>
        <w:tc>
          <w:tcPr>
            <w:tcW w:w="1350" w:type="dxa"/>
          </w:tcPr>
          <w:p w14:paraId="5784263D" w14:textId="6F27EAED" w:rsidR="00F227C6" w:rsidRDefault="00F227C6" w:rsidP="00F227C6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5940" w:type="dxa"/>
          </w:tcPr>
          <w:p w14:paraId="03BBDB97" w14:textId="23691565" w:rsidR="00F227C6" w:rsidRPr="0029322A" w:rsidRDefault="00F227C6" w:rsidP="00F227C6">
            <w:pPr>
              <w:spacing w:before="60" w:after="80"/>
              <w:rPr>
                <w:i/>
                <w:sz w:val="20"/>
                <w:szCs w:val="20"/>
              </w:rPr>
            </w:pPr>
            <w:r w:rsidRPr="0029322A">
              <w:rPr>
                <w:i/>
                <w:sz w:val="20"/>
                <w:szCs w:val="20"/>
              </w:rPr>
              <w:t>The office responsible for maintaining this content on HHS.gov.</w:t>
            </w:r>
            <w:r>
              <w:rPr>
                <w:i/>
                <w:sz w:val="20"/>
                <w:szCs w:val="20"/>
              </w:rPr>
              <w:t xml:space="preserve"> This information is used for the page stamp.</w:t>
            </w:r>
          </w:p>
        </w:tc>
      </w:tr>
    </w:tbl>
    <w:p w14:paraId="1B93C7AE" w14:textId="77777777" w:rsidR="00C7253A" w:rsidRDefault="00C7253A" w:rsidP="005619FB">
      <w:pPr>
        <w:pBdr>
          <w:bottom w:val="single" w:sz="6" w:space="1" w:color="auto"/>
        </w:pBdr>
        <w:rPr>
          <w:b/>
          <w:i/>
        </w:rPr>
      </w:pPr>
    </w:p>
    <w:p w14:paraId="1625B791" w14:textId="2C8E5B71" w:rsidR="005619FB" w:rsidRDefault="005619FB" w:rsidP="005619FB">
      <w:pPr>
        <w:pBdr>
          <w:bottom w:val="single" w:sz="6" w:space="1" w:color="auto"/>
        </w:pBdr>
        <w:rPr>
          <w:b/>
        </w:rPr>
      </w:pPr>
      <w:r>
        <w:rPr>
          <w:b/>
          <w:i/>
        </w:rPr>
        <w:t>Below, please enter</w:t>
      </w:r>
      <w:r w:rsidRPr="00190B4B">
        <w:rPr>
          <w:b/>
          <w:i/>
        </w:rPr>
        <w:t xml:space="preserve"> the </w:t>
      </w:r>
      <w:r w:rsidR="00EF7111">
        <w:rPr>
          <w:b/>
          <w:i/>
        </w:rPr>
        <w:t>body text of the a</w:t>
      </w:r>
      <w:r w:rsidR="00CB77A1">
        <w:rPr>
          <w:b/>
          <w:i/>
        </w:rPr>
        <w:t>nnouncement</w:t>
      </w:r>
      <w:r w:rsidR="00EF7111">
        <w:rPr>
          <w:b/>
          <w:i/>
        </w:rPr>
        <w:t xml:space="preserve"> </w:t>
      </w:r>
      <w:r w:rsidRPr="00190B4B">
        <w:rPr>
          <w:b/>
          <w:i/>
        </w:rPr>
        <w:t xml:space="preserve">and insert any </w:t>
      </w:r>
      <w:r w:rsidR="002D042E">
        <w:rPr>
          <w:b/>
          <w:i/>
        </w:rPr>
        <w:t xml:space="preserve">hyperlinks </w:t>
      </w:r>
      <w:r w:rsidRPr="00190B4B">
        <w:rPr>
          <w:b/>
          <w:i/>
        </w:rPr>
        <w:t>where you would like them to appear on the live site.</w:t>
      </w:r>
      <w:r w:rsidR="0053556E">
        <w:rPr>
          <w:b/>
          <w:i/>
        </w:rPr>
        <w:t xml:space="preserve"> </w:t>
      </w:r>
    </w:p>
    <w:p w14:paraId="5E56A355" w14:textId="77777777" w:rsidR="005619FB" w:rsidRDefault="005619FB"/>
    <w:p w14:paraId="328CB062" w14:textId="13586A53" w:rsidR="00C7253A" w:rsidRDefault="00C725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C81B61" w14:paraId="4F9B8285" w14:textId="77777777" w:rsidTr="00C81B61">
        <w:tc>
          <w:tcPr>
            <w:tcW w:w="4660" w:type="dxa"/>
          </w:tcPr>
          <w:p w14:paraId="5520BCF1" w14:textId="3D4E1968" w:rsidR="00F91B92" w:rsidRDefault="00F91B92" w:rsidP="00F91B92">
            <w:pPr>
              <w:pStyle w:val="Heading1"/>
              <w:outlineLvl w:val="0"/>
            </w:pPr>
            <w:r>
              <w:lastRenderedPageBreak/>
              <w:t>Announcement Type</w:t>
            </w:r>
            <w:r>
              <w:t xml:space="preserve"> </w:t>
            </w:r>
          </w:p>
          <w:p w14:paraId="63FD5778" w14:textId="24ADB0FC" w:rsidR="00F91B92" w:rsidRPr="00DC5A08" w:rsidRDefault="00F91B92" w:rsidP="00F91B92">
            <w:pPr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 xml:space="preserve">select </w:t>
            </w:r>
            <w:r w:rsidRPr="00DC5A08">
              <w:rPr>
                <w:color w:val="808080" w:themeColor="background1" w:themeShade="80"/>
              </w:rPr>
              <w:t>1</w:t>
            </w:r>
            <w:r>
              <w:rPr>
                <w:color w:val="808080" w:themeColor="background1" w:themeShade="80"/>
              </w:rPr>
              <w:t xml:space="preserve"> type from this</w:t>
            </w:r>
            <w:r w:rsidRPr="00DC5A08">
              <w:rPr>
                <w:color w:val="808080" w:themeColor="background1" w:themeShade="80"/>
              </w:rPr>
              <w:t xml:space="preserve"> list]</w:t>
            </w:r>
          </w:p>
          <w:p w14:paraId="09118258" w14:textId="77777777" w:rsidR="00F91B92" w:rsidRDefault="00F91B92" w:rsidP="00F91B92"/>
          <w:p w14:paraId="20E1B203" w14:textId="3D80796F" w:rsidR="00F91B92" w:rsidRDefault="00F91B92" w:rsidP="00F91B92">
            <w:pPr>
              <w:spacing w:after="120"/>
            </w:pPr>
            <w:r>
              <w:t>Link to External News Item</w:t>
            </w:r>
          </w:p>
          <w:p w14:paraId="1588D488" w14:textId="783186DD" w:rsidR="00F91B92" w:rsidRDefault="00F91B92" w:rsidP="00F91B92">
            <w:pPr>
              <w:spacing w:after="120"/>
            </w:pPr>
            <w:r>
              <w:t>Internal Announcement</w:t>
            </w:r>
          </w:p>
          <w:p w14:paraId="04BF70CB" w14:textId="3F56CA94" w:rsidR="00F91B92" w:rsidRDefault="00F91B92" w:rsidP="00F91B92">
            <w:pPr>
              <w:spacing w:after="120"/>
            </w:pPr>
            <w:r>
              <w:t>PDF</w:t>
            </w:r>
          </w:p>
          <w:p w14:paraId="39DE31E7" w14:textId="77777777" w:rsidR="00C81B61" w:rsidRDefault="00C81B61" w:rsidP="00C81B61">
            <w:pPr>
              <w:pStyle w:val="Heading1"/>
              <w:outlineLvl w:val="0"/>
            </w:pPr>
            <w:r>
              <w:t xml:space="preserve">HHS Categories </w:t>
            </w:r>
          </w:p>
          <w:p w14:paraId="1C2D4DC0" w14:textId="77777777" w:rsidR="00C81B61" w:rsidRPr="00DC5A08" w:rsidRDefault="00C81B61" w:rsidP="00C81B61">
            <w:pPr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 xml:space="preserve">select </w:t>
            </w:r>
            <w:r w:rsidRPr="00DC5A08">
              <w:rPr>
                <w:color w:val="808080" w:themeColor="background1" w:themeShade="80"/>
              </w:rPr>
              <w:t xml:space="preserve">1-2 categories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list]</w:t>
            </w:r>
          </w:p>
          <w:p w14:paraId="110C88A2" w14:textId="77777777" w:rsidR="00C81B61" w:rsidRDefault="00C81B61" w:rsidP="00C81B61"/>
          <w:p w14:paraId="28E26613" w14:textId="77777777" w:rsidR="00C81B61" w:rsidRDefault="00C81B61" w:rsidP="00C81B61">
            <w:pPr>
              <w:spacing w:after="120"/>
            </w:pPr>
            <w:r>
              <w:t>Affordable Care Act</w:t>
            </w:r>
          </w:p>
          <w:p w14:paraId="1072BBB9" w14:textId="77777777" w:rsidR="00C81B61" w:rsidRDefault="00C81B61" w:rsidP="00C81B61">
            <w:pPr>
              <w:spacing w:after="120"/>
            </w:pPr>
            <w:r>
              <w:t>Emergency Preparedness &amp; Response</w:t>
            </w:r>
          </w:p>
          <w:p w14:paraId="1C98735D" w14:textId="77777777" w:rsidR="00C81B61" w:rsidRDefault="00C81B61" w:rsidP="00C81B61">
            <w:pPr>
              <w:spacing w:after="120"/>
            </w:pPr>
            <w:r>
              <w:t>Fraud</w:t>
            </w:r>
          </w:p>
          <w:p w14:paraId="1F8E7162" w14:textId="77777777" w:rsidR="00C81B61" w:rsidRDefault="00C81B61" w:rsidP="00C81B61">
            <w:pPr>
              <w:spacing w:after="120"/>
            </w:pPr>
            <w:r>
              <w:t>Global Health</w:t>
            </w:r>
          </w:p>
          <w:p w14:paraId="36A071BA" w14:textId="77777777" w:rsidR="00C81B61" w:rsidRDefault="00C81B61" w:rsidP="00C81B61">
            <w:pPr>
              <w:spacing w:after="120"/>
            </w:pPr>
            <w:r>
              <w:t>Grants &amp; Contracts</w:t>
            </w:r>
          </w:p>
          <w:p w14:paraId="4437BE18" w14:textId="77777777" w:rsidR="00C81B61" w:rsidRDefault="00C81B61" w:rsidP="00C81B61">
            <w:pPr>
              <w:spacing w:after="120"/>
            </w:pPr>
            <w:r>
              <w:t xml:space="preserve">Health Care </w:t>
            </w:r>
          </w:p>
          <w:p w14:paraId="29846A2C" w14:textId="77777777" w:rsidR="00C81B61" w:rsidRDefault="00C81B61" w:rsidP="00C81B61">
            <w:pPr>
              <w:spacing w:after="120"/>
            </w:pPr>
            <w:r>
              <w:t>Health Data</w:t>
            </w:r>
          </w:p>
          <w:p w14:paraId="57E9F073" w14:textId="77777777" w:rsidR="00C81B61" w:rsidRDefault="00C81B61" w:rsidP="00C81B61">
            <w:pPr>
              <w:spacing w:after="120"/>
            </w:pPr>
            <w:r>
              <w:t>Health IT</w:t>
            </w:r>
          </w:p>
          <w:p w14:paraId="44BA5D25" w14:textId="77777777" w:rsidR="00C81B61" w:rsidRDefault="00C81B61" w:rsidP="00C81B61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>HHS Administrative</w:t>
            </w:r>
          </w:p>
          <w:p w14:paraId="3C942776" w14:textId="4DFEE120" w:rsidR="00C81B61" w:rsidRDefault="00C81B61" w:rsidP="00C81B61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 xml:space="preserve">HIPAA </w:t>
            </w:r>
          </w:p>
          <w:p w14:paraId="1ABABD99" w14:textId="77777777" w:rsidR="00C81B61" w:rsidRDefault="00C81B61" w:rsidP="00C81B61">
            <w:pPr>
              <w:spacing w:after="120"/>
            </w:pPr>
            <w:r>
              <w:t>Holidays &amp; Observances</w:t>
            </w:r>
          </w:p>
          <w:p w14:paraId="0908675C" w14:textId="77777777" w:rsidR="00C81B61" w:rsidRDefault="00C81B61" w:rsidP="00C81B61">
            <w:pPr>
              <w:spacing w:after="120"/>
            </w:pPr>
            <w:r>
              <w:t>Medicare &amp; Medicaid</w:t>
            </w:r>
          </w:p>
          <w:p w14:paraId="2271E08F" w14:textId="77777777" w:rsidR="00C81B61" w:rsidRDefault="00C81B61" w:rsidP="00C81B61">
            <w:pPr>
              <w:spacing w:after="120"/>
            </w:pPr>
            <w:r>
              <w:t>Mental Health &amp; Substance Abuse</w:t>
            </w:r>
          </w:p>
          <w:p w14:paraId="05C080E8" w14:textId="77777777" w:rsidR="00C81B61" w:rsidRDefault="00C81B61" w:rsidP="00C81B61">
            <w:pPr>
              <w:spacing w:after="120"/>
            </w:pPr>
            <w:r>
              <w:t>Prevention &amp; Wellness</w:t>
            </w:r>
          </w:p>
          <w:p w14:paraId="451DE52D" w14:textId="77777777" w:rsidR="00C81B61" w:rsidRDefault="00C81B61" w:rsidP="00C81B61">
            <w:pPr>
              <w:spacing w:after="120"/>
            </w:pPr>
            <w:r>
              <w:t>Programs for Families &amp; Children</w:t>
            </w:r>
          </w:p>
          <w:p w14:paraId="26EDBF39" w14:textId="77777777" w:rsidR="00C81B61" w:rsidRDefault="00C81B61" w:rsidP="00C81B61">
            <w:pPr>
              <w:spacing w:after="120"/>
            </w:pPr>
            <w:r>
              <w:t>Public Health &amp; Safety</w:t>
            </w:r>
          </w:p>
          <w:p w14:paraId="09CDB950" w14:textId="77777777" w:rsidR="00C81B61" w:rsidRDefault="00C81B61" w:rsidP="00C81B61">
            <w:pPr>
              <w:spacing w:after="120"/>
            </w:pPr>
            <w:r>
              <w:t>Research</w:t>
            </w:r>
          </w:p>
          <w:p w14:paraId="344AF01B" w14:textId="77777777" w:rsidR="00C81B61" w:rsidRDefault="00C81B61" w:rsidP="00C81B61">
            <w:pPr>
              <w:pStyle w:val="Heading1"/>
              <w:outlineLvl w:val="0"/>
            </w:pPr>
          </w:p>
        </w:tc>
        <w:tc>
          <w:tcPr>
            <w:tcW w:w="4700" w:type="dxa"/>
          </w:tcPr>
          <w:p w14:paraId="2B149174" w14:textId="77777777" w:rsidR="00C81B61" w:rsidRDefault="00C81B61" w:rsidP="00C81B61">
            <w:pPr>
              <w:pStyle w:val="Heading1"/>
              <w:ind w:left="252"/>
              <w:outlineLvl w:val="0"/>
            </w:pPr>
            <w:r>
              <w:t>HHS Audiences</w:t>
            </w:r>
          </w:p>
          <w:p w14:paraId="4F1CE8AE" w14:textId="77777777" w:rsidR="00C81B61" w:rsidRPr="00DC5A08" w:rsidRDefault="00C81B61" w:rsidP="00C81B61">
            <w:pPr>
              <w:ind w:left="252"/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>select the primary audience</w:t>
            </w:r>
            <w:r w:rsidRPr="00DC5A0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</w:t>
            </w:r>
            <w:r>
              <w:rPr>
                <w:color w:val="808080" w:themeColor="background1" w:themeShade="80"/>
              </w:rPr>
              <w:t>]</w:t>
            </w:r>
          </w:p>
          <w:p w14:paraId="23173760" w14:textId="77777777" w:rsidR="00C81B61" w:rsidRDefault="00C81B61" w:rsidP="00C81B61">
            <w:pPr>
              <w:ind w:left="252"/>
            </w:pPr>
          </w:p>
          <w:p w14:paraId="4CB42163" w14:textId="77777777" w:rsidR="00C81B61" w:rsidRDefault="00C81B61" w:rsidP="00C81B61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Academics/Researchers</w:t>
            </w:r>
            <w:r>
              <w:t xml:space="preserve"> </w:t>
            </w:r>
          </w:p>
          <w:p w14:paraId="35719FB1" w14:textId="77777777" w:rsidR="00C81B61" w:rsidRDefault="00C81B61" w:rsidP="00C81B61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Consumers</w:t>
            </w:r>
            <w:r>
              <w:t xml:space="preserve"> </w:t>
            </w:r>
          </w:p>
          <w:p w14:paraId="63082323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Grantees</w:t>
            </w:r>
          </w:p>
          <w:p w14:paraId="4A38EDC0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Health Care Professionals</w:t>
            </w:r>
          </w:p>
          <w:p w14:paraId="0505B825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HHS Employees/Contractors</w:t>
            </w:r>
          </w:p>
          <w:p w14:paraId="47760B4E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B82F8B">
              <w:rPr>
                <w:rFonts w:ascii="Calibri" w:hAnsi="Calibri"/>
                <w:color w:val="000000"/>
              </w:rPr>
              <w:t>Human Services Professionals</w:t>
            </w:r>
          </w:p>
          <w:p w14:paraId="169C7B17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3646FF">
              <w:rPr>
                <w:rFonts w:ascii="Calibri" w:hAnsi="Calibri"/>
                <w:color w:val="000000"/>
              </w:rPr>
              <w:t>Media/Journalists</w:t>
            </w:r>
          </w:p>
          <w:p w14:paraId="0C2AED56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Non-HHS Government Employees</w:t>
            </w:r>
          </w:p>
          <w:p w14:paraId="65DFB6C2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Public Policy Professionals</w:t>
            </w:r>
          </w:p>
          <w:p w14:paraId="52732B5C" w14:textId="77777777" w:rsidR="00C81B61" w:rsidRDefault="00C81B61" w:rsidP="00C81B61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Students/Youth</w:t>
            </w:r>
          </w:p>
          <w:p w14:paraId="0E3E29A0" w14:textId="7345FF6D" w:rsidR="00C81B61" w:rsidDel="00F91B92" w:rsidRDefault="00C81B61" w:rsidP="00C81B61">
            <w:pPr>
              <w:pStyle w:val="Heading1"/>
              <w:ind w:left="252"/>
              <w:outlineLvl w:val="0"/>
              <w:rPr>
                <w:del w:id="11" w:author="O'Connor, Laura" w:date="2016-04-13T14:38:00Z"/>
              </w:rPr>
            </w:pPr>
            <w:del w:id="12" w:author="O'Connor, Laura" w:date="2016-04-13T14:38:00Z">
              <w:r w:rsidDel="00F91B92">
                <w:delText>Announcement Type</w:delText>
              </w:r>
            </w:del>
          </w:p>
          <w:p w14:paraId="01CF9454" w14:textId="4E27BCF4" w:rsidR="00C81B61" w:rsidRPr="00DC5A08" w:rsidDel="00F91B92" w:rsidRDefault="00C81B61" w:rsidP="00C81B61">
            <w:pPr>
              <w:ind w:left="252"/>
              <w:rPr>
                <w:del w:id="13" w:author="O'Connor, Laura" w:date="2016-04-13T14:38:00Z"/>
                <w:color w:val="808080" w:themeColor="background1" w:themeShade="80"/>
              </w:rPr>
            </w:pPr>
            <w:del w:id="14" w:author="O'Connor, Laura" w:date="2016-04-13T14:38:00Z">
              <w:r w:rsidRPr="00DC5A08" w:rsidDel="00F91B92">
                <w:rPr>
                  <w:color w:val="808080" w:themeColor="background1" w:themeShade="80"/>
                </w:rPr>
                <w:delText>[</w:delText>
              </w:r>
              <w:r w:rsidDel="00F91B92">
                <w:rPr>
                  <w:color w:val="808080" w:themeColor="background1" w:themeShade="80"/>
                </w:rPr>
                <w:delText>select one from this list]</w:delText>
              </w:r>
            </w:del>
          </w:p>
          <w:p w14:paraId="137A0CA5" w14:textId="6588ACBD" w:rsidR="00C81B61" w:rsidDel="00F91B92" w:rsidRDefault="00C81B61" w:rsidP="00C81B61">
            <w:pPr>
              <w:ind w:left="252"/>
              <w:rPr>
                <w:del w:id="15" w:author="O'Connor, Laura" w:date="2016-04-13T14:38:00Z"/>
              </w:rPr>
            </w:pPr>
          </w:p>
          <w:p w14:paraId="511448BD" w14:textId="09E7DCAA" w:rsidR="00C81B61" w:rsidDel="00F91B92" w:rsidRDefault="00C81B61" w:rsidP="00C81B61">
            <w:pPr>
              <w:spacing w:after="120"/>
              <w:ind w:left="252"/>
              <w:rPr>
                <w:del w:id="16" w:author="O'Connor, Laura" w:date="2016-04-13T14:38:00Z"/>
                <w:rFonts w:ascii="Calibri" w:hAnsi="Calibri"/>
                <w:color w:val="000000"/>
              </w:rPr>
            </w:pPr>
            <w:del w:id="17" w:author="O'Connor, Laura" w:date="2016-04-13T14:38:00Z">
              <w:r w:rsidDel="00F91B92">
                <w:rPr>
                  <w:rFonts w:ascii="Calibri" w:hAnsi="Calibri"/>
                  <w:color w:val="000000"/>
                </w:rPr>
                <w:delText>Link to External News Item</w:delText>
              </w:r>
            </w:del>
          </w:p>
          <w:p w14:paraId="6E09DCE6" w14:textId="3D8F6826" w:rsidR="00C81B61" w:rsidDel="00F91B92" w:rsidRDefault="00C81B61" w:rsidP="00C81B61">
            <w:pPr>
              <w:spacing w:after="120"/>
              <w:ind w:left="252"/>
              <w:rPr>
                <w:del w:id="18" w:author="O'Connor, Laura" w:date="2016-04-13T14:38:00Z"/>
                <w:rFonts w:ascii="Calibri" w:hAnsi="Calibri"/>
                <w:color w:val="000000"/>
              </w:rPr>
            </w:pPr>
            <w:del w:id="19" w:author="O'Connor, Laura" w:date="2016-04-13T14:38:00Z">
              <w:r w:rsidDel="00F91B92">
                <w:rPr>
                  <w:rFonts w:ascii="Calibri" w:hAnsi="Calibri"/>
                  <w:color w:val="000000"/>
                </w:rPr>
                <w:delText>Internal Announcement</w:delText>
              </w:r>
            </w:del>
          </w:p>
          <w:p w14:paraId="54BB0392" w14:textId="7BCE362D" w:rsidR="00C81B61" w:rsidDel="00F91B92" w:rsidRDefault="00C81B61" w:rsidP="00C81B61">
            <w:pPr>
              <w:spacing w:after="120"/>
              <w:ind w:left="252"/>
              <w:rPr>
                <w:del w:id="20" w:author="O'Connor, Laura" w:date="2016-04-13T14:38:00Z"/>
                <w:rFonts w:ascii="Calibri" w:hAnsi="Calibri"/>
                <w:color w:val="000000"/>
              </w:rPr>
            </w:pPr>
            <w:del w:id="21" w:author="O'Connor, Laura" w:date="2016-04-13T14:38:00Z">
              <w:r w:rsidDel="00F91B92">
                <w:rPr>
                  <w:rFonts w:ascii="Calibri" w:hAnsi="Calibri"/>
                  <w:color w:val="000000"/>
                </w:rPr>
                <w:delText>PDF</w:delText>
              </w:r>
            </w:del>
          </w:p>
          <w:p w14:paraId="427CFA4F" w14:textId="33A185CC" w:rsidR="00C81B61" w:rsidRPr="005E0ABE" w:rsidRDefault="00C81B61" w:rsidP="00F91B92">
            <w:pPr>
              <w:spacing w:after="120"/>
              <w:ind w:left="252"/>
              <w:rPr>
                <w:rFonts w:ascii="Calibri" w:hAnsi="Calibri"/>
                <w:color w:val="000000"/>
              </w:rPr>
              <w:pPrChange w:id="22" w:author="O'Connor, Laura" w:date="2016-04-13T14:38:00Z">
                <w:pPr>
                  <w:spacing w:after="120"/>
                </w:pPr>
              </w:pPrChange>
            </w:pPr>
          </w:p>
        </w:tc>
      </w:tr>
      <w:tr w:rsidR="00C81B61" w14:paraId="6CAF1EB7" w14:textId="77777777" w:rsidTr="00C81B61">
        <w:tc>
          <w:tcPr>
            <w:tcW w:w="4660" w:type="dxa"/>
          </w:tcPr>
          <w:p w14:paraId="1BEB01DC" w14:textId="2584EC2E" w:rsidR="00C81B61" w:rsidRDefault="00C81B61" w:rsidP="00C81B61">
            <w:pPr>
              <w:pStyle w:val="Heading1"/>
              <w:outlineLvl w:val="0"/>
            </w:pPr>
          </w:p>
        </w:tc>
        <w:tc>
          <w:tcPr>
            <w:tcW w:w="4700" w:type="dxa"/>
          </w:tcPr>
          <w:p w14:paraId="21B30AB9" w14:textId="77777777" w:rsidR="00C81B61" w:rsidRDefault="00C81B61" w:rsidP="00C81B61">
            <w:pPr>
              <w:pStyle w:val="Heading1"/>
              <w:ind w:left="252"/>
              <w:outlineLvl w:val="0"/>
            </w:pPr>
          </w:p>
        </w:tc>
      </w:tr>
    </w:tbl>
    <w:p w14:paraId="41F39D16" w14:textId="77777777" w:rsidR="00CF4C45" w:rsidRDefault="00CF4C45" w:rsidP="00FB5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F4C45" w:rsidSect="002932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51C1E" w14:textId="77777777" w:rsidR="00B95368" w:rsidRDefault="00B95368" w:rsidP="005A006A">
      <w:pPr>
        <w:spacing w:after="0" w:line="240" w:lineRule="auto"/>
      </w:pPr>
      <w:r>
        <w:separator/>
      </w:r>
    </w:p>
  </w:endnote>
  <w:endnote w:type="continuationSeparator" w:id="0">
    <w:p w14:paraId="2FC526FD" w14:textId="77777777" w:rsidR="00B95368" w:rsidRDefault="00B95368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56E7BB7F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ins w:id="23" w:author="O'Connor, Laura" w:date="2016-04-13T14:39:00Z">
      <w:r w:rsidR="00F91B92">
        <w:rPr>
          <w:sz w:val="20"/>
          <w:szCs w:val="20"/>
        </w:rPr>
        <w:t>April 13, 2016</w:t>
      </w:r>
    </w:ins>
    <w:del w:id="24" w:author="O'Connor, Laura" w:date="2016-04-13T14:39:00Z">
      <w:r w:rsidR="00C7253A" w:rsidDel="00F91B92">
        <w:rPr>
          <w:sz w:val="20"/>
          <w:szCs w:val="20"/>
        </w:rPr>
        <w:delText>January 5, 2016</w:delText>
      </w:r>
    </w:del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F90B1" w14:textId="77777777" w:rsidR="00B95368" w:rsidRDefault="00B95368" w:rsidP="005A006A">
      <w:pPr>
        <w:spacing w:after="0" w:line="240" w:lineRule="auto"/>
      </w:pPr>
      <w:r>
        <w:separator/>
      </w:r>
    </w:p>
  </w:footnote>
  <w:footnote w:type="continuationSeparator" w:id="0">
    <w:p w14:paraId="03AE1668" w14:textId="77777777" w:rsidR="00B95368" w:rsidRDefault="00B95368" w:rsidP="005A006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'Connor, Laura">
    <w15:presenceInfo w15:providerId="AD" w15:userId="S-1-5-21-746137067-1580818891-1177238915-13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1"/>
    <w:rsid w:val="0001728D"/>
    <w:rsid w:val="00087B58"/>
    <w:rsid w:val="000A1216"/>
    <w:rsid w:val="000F2A72"/>
    <w:rsid w:val="0016281F"/>
    <w:rsid w:val="00190B4B"/>
    <w:rsid w:val="001B427F"/>
    <w:rsid w:val="001F2FE9"/>
    <w:rsid w:val="00217372"/>
    <w:rsid w:val="0029322A"/>
    <w:rsid w:val="002B1DED"/>
    <w:rsid w:val="002D042E"/>
    <w:rsid w:val="002D4500"/>
    <w:rsid w:val="002F4C85"/>
    <w:rsid w:val="002F6E30"/>
    <w:rsid w:val="00302415"/>
    <w:rsid w:val="00315FD3"/>
    <w:rsid w:val="003C3B56"/>
    <w:rsid w:val="00405DAE"/>
    <w:rsid w:val="0042670A"/>
    <w:rsid w:val="004359EC"/>
    <w:rsid w:val="00447F2E"/>
    <w:rsid w:val="00485FC6"/>
    <w:rsid w:val="00492BEA"/>
    <w:rsid w:val="00497F56"/>
    <w:rsid w:val="004C1104"/>
    <w:rsid w:val="004D2537"/>
    <w:rsid w:val="005076EB"/>
    <w:rsid w:val="0053556E"/>
    <w:rsid w:val="0054789A"/>
    <w:rsid w:val="005619FB"/>
    <w:rsid w:val="00567B2C"/>
    <w:rsid w:val="005950D7"/>
    <w:rsid w:val="00597443"/>
    <w:rsid w:val="005A006A"/>
    <w:rsid w:val="005A280C"/>
    <w:rsid w:val="005B782F"/>
    <w:rsid w:val="005C28C6"/>
    <w:rsid w:val="005D3B83"/>
    <w:rsid w:val="006174D1"/>
    <w:rsid w:val="006A3060"/>
    <w:rsid w:val="006F5F32"/>
    <w:rsid w:val="007036CA"/>
    <w:rsid w:val="00722282"/>
    <w:rsid w:val="0072254A"/>
    <w:rsid w:val="00740B8D"/>
    <w:rsid w:val="007673D7"/>
    <w:rsid w:val="0077098D"/>
    <w:rsid w:val="00781497"/>
    <w:rsid w:val="007E35A5"/>
    <w:rsid w:val="007F4286"/>
    <w:rsid w:val="00845142"/>
    <w:rsid w:val="0085081E"/>
    <w:rsid w:val="0085639A"/>
    <w:rsid w:val="00883DB4"/>
    <w:rsid w:val="00886562"/>
    <w:rsid w:val="009515D8"/>
    <w:rsid w:val="009708EC"/>
    <w:rsid w:val="00983E1C"/>
    <w:rsid w:val="00984F42"/>
    <w:rsid w:val="009E10CE"/>
    <w:rsid w:val="009E2EBD"/>
    <w:rsid w:val="00A242F6"/>
    <w:rsid w:val="00A3073D"/>
    <w:rsid w:val="00A912F5"/>
    <w:rsid w:val="00AF0644"/>
    <w:rsid w:val="00B3446A"/>
    <w:rsid w:val="00B845FC"/>
    <w:rsid w:val="00B95368"/>
    <w:rsid w:val="00BA69EA"/>
    <w:rsid w:val="00BB594B"/>
    <w:rsid w:val="00BF2B72"/>
    <w:rsid w:val="00C16A96"/>
    <w:rsid w:val="00C238BB"/>
    <w:rsid w:val="00C551E0"/>
    <w:rsid w:val="00C573A5"/>
    <w:rsid w:val="00C7253A"/>
    <w:rsid w:val="00C81B61"/>
    <w:rsid w:val="00C84511"/>
    <w:rsid w:val="00CA1AFA"/>
    <w:rsid w:val="00CB77A1"/>
    <w:rsid w:val="00CE6C4E"/>
    <w:rsid w:val="00CF3932"/>
    <w:rsid w:val="00CF4C45"/>
    <w:rsid w:val="00D36259"/>
    <w:rsid w:val="00D51612"/>
    <w:rsid w:val="00DA54FF"/>
    <w:rsid w:val="00DC5A08"/>
    <w:rsid w:val="00E770C5"/>
    <w:rsid w:val="00EA4AD3"/>
    <w:rsid w:val="00EB3E28"/>
    <w:rsid w:val="00EB77A6"/>
    <w:rsid w:val="00EE24FC"/>
    <w:rsid w:val="00EF7111"/>
    <w:rsid w:val="00F227C6"/>
    <w:rsid w:val="00F328C2"/>
    <w:rsid w:val="00F3326C"/>
    <w:rsid w:val="00F8299F"/>
    <w:rsid w:val="00F878C3"/>
    <w:rsid w:val="00F91B92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610B988E-0072-4619-A809-9637A34F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F2A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84B4D71A36428F49241C5D941838" ma:contentTypeVersion="199" ma:contentTypeDescription="Create a new document." ma:contentTypeScope="" ma:versionID="ebc74a76eaef6722b9f632e4f2c07558">
  <xsd:schema xmlns:xsd="http://www.w3.org/2001/XMLSchema" xmlns:xs="http://www.w3.org/2001/XMLSchema" xmlns:p="http://schemas.microsoft.com/office/2006/metadata/properties" xmlns:ns2="1821B3F4-EA89-4410-A071-0E915206C76D" xmlns:ns3="edd7d94f-d667-4c0b-8ad0-28202038ecac" xmlns:ns4="1821b3f4-ea89-4410-a071-0e915206c76d" targetNamespace="http://schemas.microsoft.com/office/2006/metadata/properties" ma:root="true" ma:fieldsID="4d1cfac45971c399f2ffe5fd23146068" ns2:_="" ns3:_="" ns4:_="">
    <xsd:import namespace="1821B3F4-EA89-4410-A071-0E915206C76D"/>
    <xsd:import namespace="edd7d94f-d667-4c0b-8ad0-28202038ecac"/>
    <xsd:import namespace="1821b3f4-ea89-4410-a071-0e915206c76d"/>
    <xsd:element name="properties">
      <xsd:complexType>
        <xsd:sequence>
          <xsd:element name="documentManagement">
            <xsd:complexType>
              <xsd:all>
                <xsd:element ref="ns2:Sample" minOccurs="0"/>
                <xsd:element ref="ns2:Deliverable" minOccurs="0"/>
                <xsd:element ref="ns2:TheLinkDocType" minOccurs="0"/>
                <xsd:element ref="ns2:Notes0" minOccurs="0"/>
                <xsd:element ref="ns3:SharedWithUsers" minOccurs="0"/>
                <xsd:element ref="ns4:Document_x0020_Category" minOccurs="0"/>
                <xsd:element ref="ns4:Destination_x0020_Folder" minOccurs="0"/>
                <xsd:element ref="ns4:Owner_x002f_PM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Sample" ma:index="8" nillable="true" ma:displayName="Sample" ma:default="FALSE" ma:description="Should this document be made available to others as a good sample document?" ma:internalName="Sample" ma:readOnly="false">
      <xsd:simpleType>
        <xsd:restriction base="dms:Boolean"/>
      </xsd:simpleType>
    </xsd:element>
    <xsd:element name="Deliverable" ma:index="9" nillable="true" ma:displayName="Deliverable" ma:default="FALSE" ma:description="Is this document a Contractual Deliverable document?" ma:internalName="Deliverable" ma:readOnly="false">
      <xsd:simpleType>
        <xsd:restriction base="dms:Boolean"/>
      </xsd:simpleType>
    </xsd:element>
    <xsd:element name="TheLinkDocType" ma:index="10" nillable="true" ma:displayName="TheLinkDocType" ma:format="Dropdown" ma:internalName="TheLinkDocType" ma:readOnly="false">
      <xsd:simpleType>
        <xsd:restriction base="dms:Choice">
          <xsd:enumeration value="Project - Project Management"/>
          <xsd:enumeration value="Project - Technical"/>
          <xsd:enumeration value="Project - Business Analysis"/>
          <xsd:enumeration value="Project - Business Development"/>
          <xsd:enumeration value="Project - Test Plan"/>
          <xsd:enumeration value="CMMI - Data Management Plan"/>
          <xsd:enumeration value="Financial - Forecast"/>
          <xsd:enumeration value="Financial - Budget Related"/>
          <xsd:enumeration value="Contract - Contract"/>
          <xsd:enumeration value="Contract - Change Request/Order"/>
          <xsd:enumeration value="Contract - Task Order/SOW"/>
          <xsd:enumeration value="Subcontract - Subcontract"/>
          <xsd:enumeration value="Subcontract - Quote"/>
          <xsd:enumeration value="Subcontract - Deliverable"/>
          <xsd:enumeration value="Schedule – Schedule"/>
        </xsd:restriction>
      </xsd:simpleType>
    </xsd:element>
    <xsd:element name="Notes0" ma:index="11" nillable="true" ma:displayName="Notes" ma:internalName="Note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7d94f-d667-4c0b-8ad0-28202038e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13" nillable="true" ma:displayName="Document Category" ma:format="Dropdown" ma:internalName="Document_x0020_Category">
      <xsd:simpleType>
        <xsd:union memberTypes="dms:Text">
          <xsd:simpleType>
            <xsd:restriction base="dms:Choice">
              <xsd:enumeration value="SOW"/>
              <xsd:enumeration value="Contract"/>
              <xsd:enumeration value="Schedule"/>
              <xsd:enumeration value="Workplan"/>
              <xsd:enumeration value="Requirements"/>
              <xsd:enumeration value="Wireframes"/>
              <xsd:enumeration value="Information Architecture"/>
              <xsd:enumeration value="Design Team Artifacts"/>
              <xsd:enumeration value="Dev Team Artifacts"/>
              <xsd:enumeration value="Content Team Artifacts"/>
              <xsd:enumeration value="Usability Team Artifacts"/>
              <xsd:enumeration value="Deliverables"/>
              <xsd:enumeration value="Quality Assurance"/>
              <xsd:enumeration value="508c"/>
              <xsd:enumeration value="SOPs"/>
              <xsd:enumeration value="WCMS User Guides"/>
            </xsd:restriction>
          </xsd:simpleType>
        </xsd:union>
      </xsd:simpleType>
    </xsd:element>
    <xsd:element name="Destination_x0020_Folder" ma:index="14" nillable="true" ma:displayName="Destination Folder" ma:format="Dropdown" ma:internalName="Destination_x0020_Folder">
      <xsd:simpleType>
        <xsd:restriction base="dms:Choice">
          <xsd:enumeration value="Initiation"/>
          <xsd:enumeration value="Planning"/>
          <xsd:enumeration value="Design"/>
          <xsd:enumeration value="Execution"/>
          <xsd:enumeration value="Operations &amp; Maintenance"/>
          <xsd:enumeration value="Archives"/>
        </xsd:restriction>
      </xsd:simpleType>
    </xsd:element>
    <xsd:element name="Owner_x002f_PM" ma:index="15" nillable="true" ma:displayName="Owner/PM" ma:hidden="true" ma:internalName="Owner_x002f_PM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_x002f_PM xmlns="1821b3f4-ea89-4410-a071-0e915206c76d" xsi:nil="true"/>
    <Notes0 xmlns="1821B3F4-EA89-4410-A071-0E915206C76D" xsi:nil="true"/>
    <TheLinkDocType xmlns="1821B3F4-EA89-4410-A071-0E915206C76D" xsi:nil="true"/>
    <Deliverable xmlns="1821B3F4-EA89-4410-A071-0E915206C76D">false</Deliverable>
    <Document_x0020_Category xmlns="1821b3f4-ea89-4410-a071-0e915206c76d" xsi:nil="true"/>
    <Sample xmlns="1821B3F4-EA89-4410-A071-0E915206C76D">false</Sample>
    <Destination_x0020_Folder xmlns="1821b3f4-ea89-4410-a071-0e915206c7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6E2E0-13E9-4248-B54B-85800A3C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1B3F4-EA89-4410-A071-0E915206C76D"/>
    <ds:schemaRef ds:uri="edd7d94f-d667-4c0b-8ad0-28202038ecac"/>
    <ds:schemaRef ds:uri="1821b3f4-ea89-4410-a071-0e915206c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C1410-52C4-4F32-AF4C-29A7F6AD52F2}">
  <ds:schemaRefs>
    <ds:schemaRef ds:uri="http://schemas.microsoft.com/office/2006/metadata/properties"/>
    <ds:schemaRef ds:uri="http://schemas.microsoft.com/office/infopath/2007/PartnerControls"/>
    <ds:schemaRef ds:uri="1821b3f4-ea89-4410-a071-0e915206c76d"/>
    <ds:schemaRef ds:uri="1821B3F4-EA89-4410-A071-0E915206C76D"/>
  </ds:schemaRefs>
</ds:datastoreItem>
</file>

<file path=customXml/itemProps3.xml><?xml version="1.0" encoding="utf-8"?>
<ds:datastoreItem xmlns:ds="http://schemas.openxmlformats.org/officeDocument/2006/customXml" ds:itemID="{9D6A0881-D0E3-462D-A741-4B869E679D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O'Connor, Laura</cp:lastModifiedBy>
  <cp:revision>6</cp:revision>
  <dcterms:created xsi:type="dcterms:W3CDTF">2016-03-25T19:55:00Z</dcterms:created>
  <dcterms:modified xsi:type="dcterms:W3CDTF">2016-04-13T18:39:00Z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0x010100192584B4D71A36428F49241C5D941838</vt:lpwstr>
  </property>
</Properties>
</file>